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22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tập tuần 4: XÂY DỰNG HỆ THỐNG THƯ VIỆN TRỰC TUYẾN </w:t>
      </w:r>
    </w:p>
    <w:p w:rsidR="00000000" w:rsidDel="00000000" w:rsidP="00000000" w:rsidRDefault="00000000" w:rsidRPr="00000000" w14:paraId="00000002">
      <w:pPr>
        <w:widowControl w:val="0"/>
        <w:spacing w:before="122"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Mã sinh viên: 1150080149</w:t>
      </w:r>
    </w:p>
    <w:p w:rsidR="00000000" w:rsidDel="00000000" w:rsidP="00000000" w:rsidRDefault="00000000" w:rsidRPr="00000000" w14:paraId="00000003">
      <w:pPr>
        <w:widowControl w:val="0"/>
        <w:spacing w:before="122"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 sinh viên: Nguyễn Hoàng Nam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Số thứ tự:44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bài làm</w:t>
      </w:r>
    </w:p>
    <w:p w:rsidR="00000000" w:rsidDel="00000000" w:rsidP="00000000" w:rsidRDefault="00000000" w:rsidRPr="00000000" w14:paraId="00000006">
      <w:pPr>
        <w:widowControl w:val="0"/>
        <w:spacing w:before="185.262451171875"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Phân tích yêu cầu </w:t>
      </w:r>
    </w:p>
    <w:p w:rsidR="00000000" w:rsidDel="00000000" w:rsidP="00000000" w:rsidRDefault="00000000" w:rsidRPr="00000000" w14:paraId="00000007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1.1.1. Xác định yêu cầu chức năng của hệ thống</w:t>
      </w:r>
    </w:p>
    <w:tbl>
      <w:tblPr>
        <w:tblStyle w:val="Table1"/>
        <w:tblW w:w="10095.0" w:type="dxa"/>
        <w:jc w:val="left"/>
        <w:tblInd w:w="17.62557983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870"/>
        <w:gridCol w:w="5130"/>
        <w:tblGridChange w:id="0">
          <w:tblGrid>
            <w:gridCol w:w="1095"/>
            <w:gridCol w:w="387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chức năng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</w:t>
            </w:r>
          </w:p>
        </w:tc>
      </w:tr>
      <w:tr>
        <w:trPr>
          <w:cantSplit w:val="0"/>
          <w:trHeight w:val="1124.9250523373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tài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202.706298828125" w:line="360" w:lineRule="auto"/>
              <w:ind w:left="17.625579833984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tìm theo loại, tựa sách, tác giả, chủ đề, năm xuất bản, từ khóa.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chi tiết tài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202.706298828125" w:line="360" w:lineRule="auto"/>
              <w:ind w:left="17.625579833984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mô tả, năm, tác giả, định dạng, số lượng bản in, link e-book (nếu có).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Đọc trực tuyến e-book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có thể đọc tài liệu số trực tiếp trên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FR04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Tải e-book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nhập Mã thẻ thư viện để xác thực quyền tải.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ký mượn sách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ký mượn (nếu còn sách); yêu cầu nhập Mã thẻ thư viện.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mượn/trả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Thủ thư cập nhật mượn, trả, gia hạn, xử lý quá hạn.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ký/Đăng nhập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giả cần tài khoản để đặt mua; thủ thư có quyền quản lý.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mua tài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nhập, gửi thông tin sách cần mua.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Phê duyệt/Từ chối đặt 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Thủ thư xét duyệt yêu cầu đặt mua.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qua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gửi nhắc hạn trả trước 3 ngày, thông báo quá hạn.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cáo/Thống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kê lượt mượn, sách đang mượn, quá hạn, đọc/tải e-book.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danh mục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Thủ thư thêm/sửa/xóa sách, quản lý tồn kho, upload e-book.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Quyền/Hệ phân quyền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biệt vai trò: Thủ thư, Độc giả,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hợp lệ thẻ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xác minh tình trạng thẻ thư viện.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Lịch sử mượn/hồ sơ độc giả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lịch sử mượn, phí phạt, trạng thái thẻ.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02.706298828125" w:line="360" w:lineRule="auto"/>
              <w:ind w:left="17.6255798339843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thực và bảo mật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mật khẩu an toàn, xác thực phiên, audit log.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F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40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202.706298828125" w:line="360" w:lineRule="auto"/>
        <w:ind w:left="17.625579833984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1.1.2. Xây dựng bảng thuật ngữ của hệ thống </w:t>
      </w:r>
    </w:p>
    <w:p w:rsidR="00000000" w:rsidDel="00000000" w:rsidP="00000000" w:rsidRDefault="00000000" w:rsidRPr="00000000" w14:paraId="00000048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Độc giả »: Bao gồm giảng viên, cán bộ nhân viên và sinh viên của trường, có quyền sử dụng tài nguyên thư viện.</w:t>
      </w:r>
    </w:p>
    <w:p w:rsidR="00000000" w:rsidDel="00000000" w:rsidP="00000000" w:rsidRDefault="00000000" w:rsidRPr="00000000" w14:paraId="00000049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Thẻ thư viện »: Mã định danh duy nhất gắn với độc giả, dùng để mượn sách in, tải e-book và xác thực quyền truy cập.</w:t>
      </w:r>
    </w:p>
    <w:p w:rsidR="00000000" w:rsidDel="00000000" w:rsidP="00000000" w:rsidRDefault="00000000" w:rsidRPr="00000000" w14:paraId="0000004A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Thủ thư »: Người quản lý thư viện, có quyền cập nhật danh mục, quản lý mượn/trả, xử lý yêu cầu đặt mua và xem báo cáo.</w:t>
      </w:r>
    </w:p>
    <w:p w:rsidR="00000000" w:rsidDel="00000000" w:rsidP="00000000" w:rsidRDefault="00000000" w:rsidRPr="00000000" w14:paraId="0000004B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Tài liệu »: Bao gồm sách in và tài liệu điện tử (e-book, báo, tạp chí số).</w:t>
      </w:r>
    </w:p>
    <w:p w:rsidR="00000000" w:rsidDel="00000000" w:rsidP="00000000" w:rsidRDefault="00000000" w:rsidRPr="00000000" w14:paraId="0000004C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Sách in »: Bản cứng của sách được lưu trữ tại thư viện, có thể mượn về theo quy định.</w:t>
      </w:r>
    </w:p>
    <w:p w:rsidR="00000000" w:rsidDel="00000000" w:rsidP="00000000" w:rsidRDefault="00000000" w:rsidRPr="00000000" w14:paraId="0000004D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Sách điện tử (e-book) »: Tài liệu số, có thể đọc trực tuyến hoặc tải về nếu độc giả có thẻ hợp lệ.</w:t>
      </w:r>
    </w:p>
    <w:p w:rsidR="00000000" w:rsidDel="00000000" w:rsidP="00000000" w:rsidRDefault="00000000" w:rsidRPr="00000000" w14:paraId="0000004E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Đăng ký mượn »: Hành động độc giả yêu cầu mượn một cuốn sách in từ thư viện.</w:t>
      </w:r>
    </w:p>
    <w:p w:rsidR="00000000" w:rsidDel="00000000" w:rsidP="00000000" w:rsidRDefault="00000000" w:rsidRPr="00000000" w14:paraId="0000004F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Đặt mua »: Yêu cầu độc giả gửi đến thủ thư để mua bổ sung tài liệu mới cho thư viện.</w:t>
      </w:r>
    </w:p>
    <w:p w:rsidR="00000000" w:rsidDel="00000000" w:rsidP="00000000" w:rsidRDefault="00000000" w:rsidRPr="00000000" w14:paraId="00000050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Quản lý mượn/trả »: Chức năng của thủ thư để xác nhận mượn, ghi nhận trả, gia hạn hoặc xử lý quá hạn.</w:t>
      </w:r>
    </w:p>
    <w:p w:rsidR="00000000" w:rsidDel="00000000" w:rsidP="00000000" w:rsidRDefault="00000000" w:rsidRPr="00000000" w14:paraId="00000051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Hệ thống (Mailer/Scheduler) »: Thành phần tự động của hệ thống có chức năng gửi email nhắc nhở và báo cáo định kỳ.</w:t>
      </w:r>
    </w:p>
    <w:p w:rsidR="00000000" w:rsidDel="00000000" w:rsidP="00000000" w:rsidRDefault="00000000" w:rsidRPr="00000000" w14:paraId="00000052">
      <w:pPr>
        <w:widowControl w:val="0"/>
        <w:spacing w:before="164.3988037109375" w:line="360" w:lineRule="auto"/>
        <w:ind w:right="5.579833984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 Báo cáo/Thống kê »: Các thông tin tổng hợp về hoạt động thư viện: lượt mượn, lượt đọc, số sách quá hạn, yêu cầu mua mới…</w:t>
      </w:r>
    </w:p>
    <w:p w:rsidR="00000000" w:rsidDel="00000000" w:rsidP="00000000" w:rsidRDefault="00000000" w:rsidRPr="00000000" w14:paraId="00000053">
      <w:pPr>
        <w:widowControl w:val="0"/>
        <w:spacing w:before="164.3988037109375" w:line="360" w:lineRule="auto"/>
        <w:ind w:left="0" w:right="5.579833984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17.625579833984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1.1.3. Mô hình hóa yêu cầu chức năng sử dụng use case model 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các Actor  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Độc giả(sinh viên, giảng viên, nhân viên)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Thủ thư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gửi mail (actor phụ, tự động gửi nhắc nhở)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Xác định các use case và đặt ID cho từng use case 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UC01: Đăng ký tài khoản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UC02: Đăng nhập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UC03: Tìm kiếm tài liệu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UC04: Xem chi tiết tài liệu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UC05: Đọc trực tuyến e-book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UC06: Tải e-book (yêu cầu mã thẻ)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UC07: Đăng ký mượn sách in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UC08: Quản lý mượn/trả (thủ thư)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UC09: Đặt mua tài liệu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UC10: Phê duyệt/Từ chối đặt mua (thủ thư)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UC11: Gửi mail nhắc trả sách (hệ thống)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UC12: Quản lý danh mục sách (thủ thư)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UC13: Xem báo cáo/Thống kê (thủ thư)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UC14: Kiểm tra trạng thái thẻ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682.6382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140"/>
        <w:tblGridChange w:id="0">
          <w:tblGrid>
            <w:gridCol w:w="4335"/>
            <w:gridCol w:w="4140"/>
          </w:tblGrid>
        </w:tblGridChange>
      </w:tblGrid>
      <w:tr>
        <w:trPr>
          <w:cantSplit w:val="0"/>
          <w:trHeight w:val="307.1990966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  <w:rtl w:val="0"/>
              </w:rPr>
              <w:t xml:space="preserve">Mẫu đặc tả use case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use case: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UC01 – Đăng ký tài khoản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ind w:left="114.873657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giả</w:t>
            </w:r>
          </w:p>
        </w:tc>
      </w:tr>
      <w:tr>
        <w:trPr>
          <w:cantSplit w:val="0"/>
          <w:trHeight w:val="594.4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ind w:left="115.39199829101562" w:right="48.8134765625" w:firstLine="2.59201049804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thực hiện việc tạo tài khoản</w:t>
            </w:r>
          </w:p>
        </w:tc>
      </w:tr>
      <w:tr>
        <w:trPr>
          <w:cantSplit w:val="0"/>
          <w:trHeight w:val="322.8002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Tiền điều kiện (Precondition):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</w:tr>
      <w:tr>
        <w:trPr>
          <w:cantSplit w:val="0"/>
          <w:trHeight w:val="607.19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ind w:left="115.39199829101562" w:right="44.757080078125" w:firstLine="2.85125732421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Hậu điều kiện (Postcondition):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khoản mới được tạo và lưu trữ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ind w:left="474.3553161621094" w:right="41.9775390625" w:hanging="331.228942871093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giao diện đăng nhập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của hệ thống, người dùng tạo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ind w:left="118.243408203125" w:right="39.1394042968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hiển thị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form nhập  thông tin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để tạo  tài khoản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ind w:left="474.3553161621094" w:right="42.989501953125" w:hanging="350.9281921386719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Người dùng nhập tất cả thông tin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ind w:left="474.3553161621094" w:right="42.989501953125" w:hanging="350.9281921386719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yêu cầu  để tạo 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ind w:left="485.5010986328125" w:right="42.110595703125" w:hanging="368.5534667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Nếu đúng và đầy đủ dữ liệu hệ thống tạo tài khoản mới và lưu trữ thông tin tài khoản được nhập từ form nhập  thông tin</w:t>
            </w:r>
          </w:p>
        </w:tc>
      </w:tr>
      <w:tr>
        <w:trPr>
          <w:cantSplit w:val="0"/>
          <w:trHeight w:val="307.1987915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1387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ind w:left="503.7409973144531" w:right="42.37548828125" w:hanging="386.79382324218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 Người dùng nhập sai thông tin</w:t>
            </w:r>
          </w:p>
          <w:p w:rsidR="00000000" w:rsidDel="00000000" w:rsidP="00000000" w:rsidRDefault="00000000" w:rsidRPr="00000000" w14:paraId="0000008F">
            <w:pPr>
              <w:widowControl w:val="0"/>
              <w:spacing w:before="14.02801513671875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4.3 Người dùng nhập thiếu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hệ thống hiển thị thông 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nhập sai hoặc thiếu thông tin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spacing w:before="292.42919921875" w:line="360" w:lineRule="auto"/>
        <w:ind w:right="197.227783203125"/>
        <w:jc w:val="right"/>
        <w:rPr>
          <w:ins w:author="Văn “Vv” Vở" w:id="0" w:date="2025-09-22T07:31:07Z"/>
          <w:rFonts w:ascii="Times New Roman" w:cs="Times New Roman" w:eastAsia="Times New Roman" w:hAnsi="Times New Roman"/>
          <w:sz w:val="26"/>
          <w:szCs w:val="26"/>
        </w:rPr>
      </w:pPr>
      <w:ins w:author="Văn “Vv” Vở" w:id="0" w:date="2025-09-22T07:31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3">
      <w:pPr>
        <w:widowControl w:val="0"/>
        <w:spacing w:before="292.42919921875" w:line="360" w:lineRule="auto"/>
        <w:ind w:right="197.227783203125"/>
        <w:jc w:val="right"/>
        <w:rPr>
          <w:ins w:author="Văn “Vv” Vở" w:id="0" w:date="2025-09-22T07:31:07Z"/>
          <w:rFonts w:ascii="Times New Roman" w:cs="Times New Roman" w:eastAsia="Times New Roman" w:hAnsi="Times New Roman"/>
          <w:sz w:val="26"/>
          <w:szCs w:val="26"/>
        </w:rPr>
      </w:pPr>
      <w:ins w:author="Văn “Vv” Vở" w:id="0" w:date="2025-09-22T07:31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4">
      <w:pPr>
        <w:widowControl w:val="0"/>
        <w:spacing w:before="292.42919921875" w:line="360" w:lineRule="auto"/>
        <w:ind w:right="197.227783203125"/>
        <w:jc w:val="right"/>
        <w:rPr>
          <w:ins w:author="Văn “Vv” Vở" w:id="0" w:date="2025-09-22T07:31:07Z"/>
          <w:rFonts w:ascii="Times New Roman" w:cs="Times New Roman" w:eastAsia="Times New Roman" w:hAnsi="Times New Roman"/>
          <w:sz w:val="26"/>
          <w:szCs w:val="26"/>
        </w:rPr>
      </w:pPr>
      <w:ins w:author="Văn “Vv” Vở" w:id="0" w:date="2025-09-22T07:31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5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682.6382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140"/>
        <w:tblGridChange w:id="0">
          <w:tblGrid>
            <w:gridCol w:w="4335"/>
            <w:gridCol w:w="4140"/>
          </w:tblGrid>
        </w:tblGridChange>
      </w:tblGrid>
      <w:tr>
        <w:trPr>
          <w:cantSplit w:val="0"/>
          <w:trHeight w:val="307.1990966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  <w:rtl w:val="0"/>
              </w:rPr>
              <w:t xml:space="preserve">Mẫu đặc tả use case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use case: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UC02 –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ind w:left="114.873657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giả, thủ thư</w:t>
            </w:r>
          </w:p>
        </w:tc>
      </w:tr>
      <w:tr>
        <w:trPr>
          <w:cantSplit w:val="0"/>
          <w:trHeight w:val="594.4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left="115.39199829101562" w:right="48.8134765625" w:firstLine="2.59201049804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tả: Người dùng đăng nhập để sử dụng các chức năng hệ thống.</w:t>
            </w:r>
          </w:p>
        </w:tc>
      </w:tr>
      <w:tr>
        <w:trPr>
          <w:cantSplit w:val="0"/>
          <w:trHeight w:val="613.461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điều kiện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Tài khoản đã tồn tại.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19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ind w:left="115.39199829101562" w:right="44.757080078125" w:firstLine="2.85125732421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Hậu điều kiện: Người dùng đăng nhập thành công vào hệ thống.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ind w:left="474.3553161621094" w:right="41.9775390625" w:hanging="331.228942871093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Người dùng chọn “Đăng nhập”.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ind w:left="118.243408203125" w:right="39.1394042968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2.Hệ thống hiển thị form đăng nhập.</w:t>
            </w:r>
          </w:p>
        </w:tc>
      </w:tr>
      <w:tr>
        <w:trPr>
          <w:cantSplit w:val="0"/>
          <w:trHeight w:val="138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ind w:left="474.3553161621094" w:right="42.989501953125" w:hanging="350.9281921386719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Người dùng nhập Email và Mật khẩu.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ind w:left="485.5010986328125" w:right="42.110595703125" w:hanging="368.5534667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4.Hệ thống kiểm tra thông tin.</w:t>
            </w:r>
          </w:p>
        </w:tc>
      </w:tr>
      <w:tr>
        <w:trPr>
          <w:cantSplit w:val="0"/>
          <w:trHeight w:val="138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ind w:left="474.3553161621094" w:right="42.989501953125" w:hanging="350.9281921386719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ind w:left="485.5010986328125" w:right="42.110595703125" w:hanging="368.5534667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Hệ thống xác thực và chuyển đến giao diện chính.</w:t>
            </w:r>
          </w:p>
        </w:tc>
      </w:tr>
      <w:tr>
        <w:trPr>
          <w:cantSplit w:val="0"/>
          <w:trHeight w:val="307.1987915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1387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ind w:left="503.7409973144531" w:right="42.37548828125" w:hanging="386.79382324218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 Nếu sai mật khẩu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14.02801513671875" w:line="360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4.3 Nếu tài khoản bị khóa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Hệ thống báo lỗi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4.4 Hệ thống báo từ chối truy cập.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682.6382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140"/>
        <w:tblGridChange w:id="0">
          <w:tblGrid>
            <w:gridCol w:w="4335"/>
            <w:gridCol w:w="4140"/>
          </w:tblGrid>
        </w:tblGridChange>
      </w:tblGrid>
      <w:tr>
        <w:trPr>
          <w:cantSplit w:val="0"/>
          <w:trHeight w:val="307.1990966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  <w:rtl w:val="0"/>
              </w:rPr>
              <w:t xml:space="preserve">Mẫu đặc tả use case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use case: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UC03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tài liệu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ind w:left="114.873657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giả, thủ thư</w:t>
            </w:r>
          </w:p>
        </w:tc>
      </w:tr>
      <w:tr>
        <w:trPr>
          <w:cantSplit w:val="0"/>
          <w:trHeight w:val="594.4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ind w:left="115.39199829101562" w:right="48.8134765625" w:firstLine="2.59201049804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thực hiện việc tìm kiếm tài liệu theo một trong các tiêu chí:  tựa sách, tên tá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13438"/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 giả, năm xuất bản, hoặc tìm theo từ khóa.</w:t>
            </w:r>
          </w:p>
        </w:tc>
      </w:tr>
      <w:tr>
        <w:trPr>
          <w:cantSplit w:val="0"/>
          <w:trHeight w:val="322.8002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Tiền điều kiện (Precondition):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</w:tr>
      <w:tr>
        <w:trPr>
          <w:cantSplit w:val="0"/>
          <w:trHeight w:val="607.19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ind w:left="115.39199829101562" w:right="44.757080078125" w:firstLine="2.85125732421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Hậu điều kiện (Postcondition):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tìm kiếm thành công thì người dùng có  thể thực hiện các thao tác tiếp theo: đọc, tải, đăng ký mượn hoặc đặt mua.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ind w:left="474.3553161621094" w:right="41.9775390625" w:hanging="331.228942871093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giao diện chính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của hệ thống,  người dùng chọn loại tài liệu cần  tìm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ind w:left="118.243408203125" w:right="39.1394042968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hiển thị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orm nhập  thông tin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của loại tài liệu cần tìm</w:t>
            </w:r>
          </w:p>
        </w:tc>
      </w:tr>
      <w:tr>
        <w:trPr>
          <w:cantSplit w:val="0"/>
          <w:trHeight w:val="138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ind w:left="474.3553161621094" w:right="42.989501953125" w:hanging="350.9281921386719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Người dùng nhập một hoặc tất cả  các tiêu chí : tựa sách, tên tác giả,  năm xuất bản hoặc từ khóa và click 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ind w:left="485.5010986328125" w:right="42.110595703125" w:hanging="368.5534667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Nếu có, hệ thống hiển thị danh  sách các sách 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form kết quả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307.1987915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1387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ind w:left="503.7409973144531" w:right="42.37548828125" w:hanging="386.79382324218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 Người dùng chọn lại chức năng tìm  kiếm để tìm tài liệu khác, lặp lại  bước 1 đến 4 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14.02801513671875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4.3 Người dùng kết thúc việc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Nếu không tìm thấy tài liệu theo  yêu cầu thì hệ thống hiển thị thông 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không có tài liệu theo yêu cầu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Ind w:w="682.6382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140"/>
        <w:tblGridChange w:id="0">
          <w:tblGrid>
            <w:gridCol w:w="4335"/>
            <w:gridCol w:w="4140"/>
          </w:tblGrid>
        </w:tblGridChange>
      </w:tblGrid>
      <w:tr>
        <w:trPr>
          <w:cantSplit w:val="0"/>
          <w:trHeight w:val="307.1990966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  <w:rtl w:val="0"/>
              </w:rPr>
              <w:t xml:space="preserve">Mẫu đặc tả use case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use case: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UC04 – Xem chi tiết tài liệu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ind w:left="114.873657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giả, thủ thư</w:t>
            </w:r>
          </w:p>
        </w:tc>
      </w:tr>
      <w:tr>
        <w:trPr>
          <w:cantSplit w:val="0"/>
          <w:trHeight w:val="594.4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ind w:left="115.39199829101562" w:right="48.8134765625" w:firstLine="2.59201049804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thực hiện hiển thị thông tin chi tiết của tài liệu</w:t>
            </w:r>
          </w:p>
        </w:tc>
      </w:tr>
      <w:tr>
        <w:trPr>
          <w:cantSplit w:val="0"/>
          <w:trHeight w:val="322.8002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Tiền điều kiện (Precondition):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tìm thấy tài liệu.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19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ind w:left="115.39199829101562" w:right="44.757080078125" w:firstLine="2.85125732421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Hậu điều kiện (Postcondition):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tin chi tiết tài liệu được hiển thị.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ind w:left="474.3553161621094" w:right="41.9775390625" w:hanging="331.228942871093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1.Người dùng chọn một tài liệu từ kết quả tìm kiếm.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ind w:left="118.243408203125" w:right="39.1394042968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hiển thị chi tiết (mô tả, tác giả, năm, định dạng, tồn kho, link e-book).</w:t>
            </w:r>
          </w:p>
        </w:tc>
      </w:tr>
      <w:tr>
        <w:trPr>
          <w:cantSplit w:val="0"/>
          <w:trHeight w:val="673.461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ind w:left="503.7409973144531" w:right="42.37548828125" w:hanging="386.79382324218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 Nếu dữ liệu lỗi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Hệ thống báo lỗi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292.42919921875" w:line="360" w:lineRule="auto"/>
        <w:ind w:right="197.227783203125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75.0" w:type="dxa"/>
        <w:jc w:val="left"/>
        <w:tblInd w:w="682.6382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140"/>
        <w:tblGridChange w:id="0">
          <w:tblGrid>
            <w:gridCol w:w="4335"/>
            <w:gridCol w:w="4140"/>
          </w:tblGrid>
        </w:tblGridChange>
      </w:tblGrid>
      <w:tr>
        <w:trPr>
          <w:cantSplit w:val="0"/>
          <w:trHeight w:val="307.1990966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  <w:rtl w:val="0"/>
              </w:rPr>
              <w:t xml:space="preserve">Mẫu đặc tả use case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use case: UC05 – Đọc trực tuyến e-book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ind w:left="114.873657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giả</w:t>
            </w:r>
          </w:p>
        </w:tc>
      </w:tr>
      <w:tr>
        <w:trPr>
          <w:cantSplit w:val="0"/>
          <w:trHeight w:val="594.4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ind w:left="115.39199829101562" w:right="48.8134765625" w:firstLine="2.59201049804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thực hiện việc hiển thị hiển thị trực tiếp trên giao diện web</w:t>
            </w:r>
          </w:p>
        </w:tc>
      </w:tr>
      <w:tr>
        <w:trPr>
          <w:cantSplit w:val="0"/>
          <w:trHeight w:val="322.8002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Tiền điều kiện (Precondition):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có định dạng e-book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19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ind w:left="115.39199829101562" w:right="44.757080078125" w:firstLine="2.85125732421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Hậu điều kiện (Postcondition):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E-book được hiển thị để đọc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ind w:left="474.3553161621094" w:right="41.9775390625" w:hanging="331.228942871093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Người dùng chọn “Đọc trực tuyến”.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ind w:left="118.243408203125" w:right="39.1394042968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mở giao diện đọc sách</w:t>
            </w:r>
          </w:p>
        </w:tc>
      </w:tr>
      <w:tr>
        <w:trPr>
          <w:cantSplit w:val="0"/>
          <w:trHeight w:val="138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ind w:left="474.3553161621094" w:right="42.989501953125" w:hanging="350.9281921386719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Người dùng thao tác lật trang, phóng to/thu nhỏ.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ind w:left="485.5010986328125" w:right="42.110595703125" w:hanging="368.5534667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thực hiện  thao tác lật trang, phóng to/thu nhỏ.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ind w:left="485.5010986328125" w:right="42.110595703125" w:hanging="368.5534667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87915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ind w:left="503.7409973144531" w:right="42.37548828125" w:hanging="386.79382324218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 Nếu file lỗi/không tồn tại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Hệ thống báo không thể mở</w:t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292.42919921875" w:line="360" w:lineRule="auto"/>
        <w:ind w:right="197.22778320312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75.0" w:type="dxa"/>
        <w:jc w:val="left"/>
        <w:tblInd w:w="682.6382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140"/>
        <w:tblGridChange w:id="0">
          <w:tblGrid>
            <w:gridCol w:w="4335"/>
            <w:gridCol w:w="4140"/>
          </w:tblGrid>
        </w:tblGridChange>
      </w:tblGrid>
      <w:tr>
        <w:trPr>
          <w:cantSplit w:val="0"/>
          <w:trHeight w:val="307.1990966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ffe599" w:val="clear"/>
                <w:rtl w:val="0"/>
              </w:rPr>
              <w:t xml:space="preserve">Mẫu đặc tả use case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use case: UC06 – Tải e-book (yêu cầu Mã thẻ)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ind w:left="114.873657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giả</w:t>
            </w:r>
          </w:p>
        </w:tc>
      </w:tr>
      <w:tr>
        <w:trPr>
          <w:cantSplit w:val="0"/>
          <w:trHeight w:val="594.4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ind w:left="115.39199829101562" w:right="48.8134765625" w:firstLine="2.59201049804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thực hiện việc tải e-book xuống máy tính</w:t>
            </w:r>
          </w:p>
        </w:tc>
      </w:tr>
      <w:tr>
        <w:trPr>
          <w:cantSplit w:val="0"/>
          <w:trHeight w:val="322.8002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ind w:left="122.1311950683593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Tiền điều kiện (Precondition):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có thẻ hợp lệ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19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ind w:left="115.39199829101562" w:right="44.757080078125" w:firstLine="2.85125732421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Hậu điều kiện (Postcondition):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 e-book được tải xuống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10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ind w:left="474.3553161621094" w:right="41.9775390625" w:hanging="331.228942871093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Người dùng chọn “Tải e-book”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ind w:left="118.243408203125" w:right="39.13940429687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yêu cầu nhập Mã thẻ thư viện.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ind w:left="474.3553161621094" w:right="42.989501953125" w:hanging="350.9281921386719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Người dùng nhập Mã thẻ.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ind w:left="485.5010986328125" w:right="42.110595703125" w:hanging="368.5534667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kiểm tra hợp lệ thẻ.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ind w:left="474.3553161621094" w:right="42.989501953125" w:hanging="350.9281921386719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ind w:left="485.5010986328125" w:right="42.110595703125" w:hanging="368.553466796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Hệ thống cung cấp file tải xuống.</w:t>
            </w:r>
          </w:p>
        </w:tc>
      </w:tr>
      <w:tr>
        <w:trPr>
          <w:cantSplit w:val="0"/>
          <w:trHeight w:val="307.1987915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ind w:left="117.72476196289062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deebf6" w:val="clear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685.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ind w:left="503.7409973144531" w:right="42.37548828125" w:hanging="386.793823242187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4.2 Nếu thẻ không hợp lệ/hết hạn</w:t>
            </w:r>
          </w:p>
          <w:p w:rsidR="00000000" w:rsidDel="00000000" w:rsidP="00000000" w:rsidRDefault="00000000" w:rsidRPr="00000000" w14:paraId="00000125">
            <w:pPr>
              <w:widowControl w:val="0"/>
              <w:spacing w:before="14.02801513671875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Hệ thống báo lỗi.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ind w:left="112.5408935546875" w:right="41.563720703125" w:firstLine="4.40673828125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